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del w:id="0" w:author="RSE SpA" w:date="2018-08-08T08:32:00Z">
        <w:r w:rsidRPr="009F3C6C" w:rsidDel="00FC5039">
          <w:rPr>
            <w:rFonts w:ascii="Times New Roman" w:hAnsi="Times New Roman"/>
            <w:b/>
            <w:sz w:val="28"/>
            <w:szCs w:val="28"/>
          </w:rPr>
          <w:delText>1</w:delText>
        </w:r>
      </w:del>
      <w:ins w:id="1" w:author="RSE SpA" w:date="2018-08-08T08:32:00Z">
        <w:r w:rsidR="00FC5039">
          <w:rPr>
            <w:rFonts w:ascii="Times New Roman" w:hAnsi="Times New Roman"/>
            <w:b/>
            <w:sz w:val="28"/>
            <w:szCs w:val="28"/>
          </w:rPr>
          <w:t>2</w:t>
        </w:r>
      </w:ins>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2"/>
      <w:proofErr w:type="spellEnd"/>
    </w:p>
    <w:p w:rsidR="00275222" w:rsidRDefault="00C22ADA" w:rsidP="00275222">
      <w:pPr>
        <w:pStyle w:val="Corpotesto"/>
        <w:spacing w:after="0" w:line="240" w:lineRule="auto"/>
        <w:ind w:firstLine="0"/>
      </w:pPr>
      <w:r>
        <w:t>“</w:t>
      </w:r>
      <w:r w:rsidR="00BA14E3">
        <w:t xml:space="preserve">Grid Interpolator </w:t>
      </w:r>
      <w:r w:rsidR="00275222">
        <w:t>v.</w:t>
      </w:r>
      <w:ins w:id="3" w:author="RSE SpA" w:date="2018-08-08T08:32:00Z">
        <w:r w:rsidR="00FC5039">
          <w:t>2</w:t>
        </w:r>
      </w:ins>
      <w:del w:id="4" w:author="RSE SpA" w:date="2018-08-08T08:32:00Z">
        <w:r w:rsidDel="00FC5039">
          <w:delText>1</w:delText>
        </w:r>
      </w:del>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5"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w:t>
      </w:r>
      <w:r w:rsidR="00FC5039">
        <w:rPr>
          <w:rFonts w:ascii="Times New Roman" w:hAnsi="Times New Roman"/>
          <w:bCs w:val="0"/>
          <w:i w:val="0"/>
          <w:iCs w:val="0"/>
          <w:sz w:val="24"/>
          <w:szCs w:val="24"/>
        </w:rPr>
        <w:t>2</w:t>
      </w:r>
      <w:r w:rsidR="00BA14E3" w:rsidRPr="00BA14E3">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5"/>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FC5039">
        <w:rPr>
          <w:rFonts w:ascii="Times New Roman" w:hAnsi="Times New Roman"/>
          <w:sz w:val="20"/>
          <w:szCs w:val="20"/>
        </w:rPr>
        <w:t>Grid Interpolator v.2</w:t>
      </w:r>
      <w:r w:rsidR="00BA14E3" w:rsidRPr="00BA14E3">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FC5039">
        <w:rPr>
          <w:rFonts w:ascii="Times New Roman" w:hAnsi="Times New Roman"/>
          <w:sz w:val="20"/>
          <w:szCs w:val="20"/>
        </w:rPr>
        <w:t>Grid Interpolator v.2</w:t>
      </w:r>
      <w:r w:rsidR="00BA14E3" w:rsidRPr="00BA14E3">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del w:id="6" w:author="RSE SpA" w:date="2018-08-08T08:33:00Z">
        <w:r w:rsidRPr="00B870C5" w:rsidDel="00FC5039">
          <w:rPr>
            <w:rFonts w:ascii="Times New Roman" w:hAnsi="Times New Roman"/>
            <w:sz w:val="20"/>
            <w:szCs w:val="20"/>
          </w:rPr>
          <w:delText xml:space="preserve">It is </w:delText>
        </w:r>
        <w:r w:rsidDel="00FC5039">
          <w:rPr>
            <w:rFonts w:ascii="Times New Roman" w:hAnsi="Times New Roman"/>
            <w:sz w:val="20"/>
            <w:szCs w:val="20"/>
          </w:rPr>
          <w:delText xml:space="preserve">also </w:delText>
        </w:r>
        <w:r w:rsidRPr="00B870C5" w:rsidDel="00FC5039">
          <w:rPr>
            <w:rFonts w:ascii="Times New Roman" w:hAnsi="Times New Roman"/>
            <w:sz w:val="20"/>
            <w:szCs w:val="20"/>
          </w:rPr>
          <w:delText>mandatory to cite the use of</w:delText>
        </w:r>
      </w:del>
      <w:r w:rsidRPr="00B870C5">
        <w:rPr>
          <w:rFonts w:ascii="Times New Roman" w:hAnsi="Times New Roman"/>
          <w:sz w:val="20"/>
          <w:szCs w:val="20"/>
        </w:rPr>
        <w:t xml:space="preserve"> </w:t>
      </w:r>
      <w:r w:rsidR="00CC24B6">
        <w:rPr>
          <w:rFonts w:ascii="Times New Roman" w:hAnsi="Times New Roman"/>
          <w:sz w:val="20"/>
          <w:szCs w:val="20"/>
        </w:rPr>
        <w:t>“</w:t>
      </w:r>
      <w:r w:rsidR="00BA14E3" w:rsidRPr="00BA14E3">
        <w:rPr>
          <w:rFonts w:ascii="Times New Roman" w:hAnsi="Times New Roman"/>
          <w:sz w:val="20"/>
          <w:szCs w:val="20"/>
        </w:rPr>
        <w:t>Grid Interpolator v.</w:t>
      </w:r>
      <w:del w:id="7" w:author="RSE SpA" w:date="2018-08-08T08:33:00Z">
        <w:r w:rsidR="00BA14E3" w:rsidRPr="00BA14E3" w:rsidDel="00FC5039">
          <w:rPr>
            <w:rFonts w:ascii="Times New Roman" w:hAnsi="Times New Roman"/>
            <w:sz w:val="20"/>
            <w:szCs w:val="20"/>
          </w:rPr>
          <w:delText>1</w:delText>
        </w:r>
      </w:del>
      <w:ins w:id="8" w:author="RSE SpA" w:date="2018-08-08T08:33:00Z">
        <w:r w:rsidR="00FC5039">
          <w:rPr>
            <w:rFonts w:ascii="Times New Roman" w:hAnsi="Times New Roman"/>
            <w:sz w:val="20"/>
            <w:szCs w:val="20"/>
          </w:rPr>
          <w:t>2</w:t>
        </w:r>
      </w:ins>
      <w:r w:rsidR="00BA14E3" w:rsidRPr="00BA14E3">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BA14E3" w:rsidRPr="00BA14E3">
        <w:rPr>
          <w:rFonts w:ascii="Times New Roman" w:hAnsi="Times New Roman"/>
          <w:sz w:val="20"/>
          <w:szCs w:val="20"/>
        </w:rPr>
        <w:t>Grid Interpolator v.1.0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9" w:name="_Toc445366413"/>
      <w:commentRangeStart w:id="10"/>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9"/>
      <w:commentRangeEnd w:id="10"/>
      <w:r w:rsidR="00000CDC">
        <w:rPr>
          <w:rStyle w:val="Rimandocommento"/>
          <w:rFonts w:ascii="Calibri" w:eastAsia="Calibri" w:hAnsi="Calibri"/>
          <w:b w:val="0"/>
          <w:bCs w:val="0"/>
          <w:i w:val="0"/>
          <w:iCs w:val="0"/>
        </w:rPr>
        <w:commentReference w:id="10"/>
      </w:r>
    </w:p>
    <w:p w:rsidR="00000CDC" w:rsidRPr="00970AD4" w:rsidRDefault="00A961C3" w:rsidP="00000CDC">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00CDC">
        <w:rPr>
          <w:rFonts w:ascii="Times New Roman" w:hAnsi="Times New Roman"/>
          <w:sz w:val="20"/>
          <w:szCs w:val="20"/>
        </w:rPr>
        <w:t>Grid Interpolator v.2</w:t>
      </w:r>
      <w:r w:rsidR="00BA14E3" w:rsidRPr="00BA14E3">
        <w:rPr>
          <w:rFonts w:ascii="Times New Roman" w:hAnsi="Times New Roman"/>
          <w:sz w:val="20"/>
          <w:szCs w:val="20"/>
        </w:rPr>
        <w:t>.0</w:t>
      </w:r>
      <w:r w:rsidR="00C22ADA" w:rsidRPr="002F79E5">
        <w:rPr>
          <w:rFonts w:ascii="Times New Roman" w:hAnsi="Times New Roman"/>
          <w:sz w:val="20"/>
          <w:szCs w:val="20"/>
        </w:rPr>
        <w:t xml:space="preserve">” </w:t>
      </w:r>
      <w:r w:rsidR="00000CDC" w:rsidRPr="00970AD4">
        <w:rPr>
          <w:rFonts w:ascii="Times New Roman" w:hAnsi="Times New Roman"/>
          <w:sz w:val="20"/>
          <w:szCs w:val="20"/>
        </w:rPr>
        <w:t>has been financed by the Research Fund for the Italian Electrical System (for “</w:t>
      </w:r>
      <w:proofErr w:type="spellStart"/>
      <w:r w:rsidR="00000CDC" w:rsidRPr="00970AD4">
        <w:rPr>
          <w:rFonts w:ascii="Times New Roman" w:hAnsi="Times New Roman"/>
          <w:sz w:val="20"/>
          <w:szCs w:val="20"/>
        </w:rPr>
        <w:t>Ricerca</w:t>
      </w:r>
      <w:proofErr w:type="spellEnd"/>
      <w:r w:rsidR="00000CDC" w:rsidRPr="00970AD4">
        <w:rPr>
          <w:rFonts w:ascii="Times New Roman" w:hAnsi="Times New Roman"/>
          <w:sz w:val="20"/>
          <w:szCs w:val="20"/>
        </w:rPr>
        <w:t xml:space="preserve"> di Sistema -</w:t>
      </w:r>
      <w:proofErr w:type="spellStart"/>
      <w:r w:rsidR="00000CDC" w:rsidRPr="00970AD4">
        <w:rPr>
          <w:rFonts w:ascii="Times New Roman" w:hAnsi="Times New Roman"/>
          <w:sz w:val="20"/>
          <w:szCs w:val="20"/>
        </w:rPr>
        <w:t>RdS</w:t>
      </w:r>
      <w:proofErr w:type="spellEnd"/>
      <w:r w:rsidR="00000CDC" w:rsidRPr="00970AD4">
        <w:rPr>
          <w:rFonts w:ascii="Times New Roman" w:hAnsi="Times New Roman"/>
          <w:sz w:val="20"/>
          <w:szCs w:val="20"/>
        </w:rPr>
        <w:t xml:space="preserve">-”), at different stages: </w:t>
      </w:r>
    </w:p>
    <w:p w:rsidR="00000CDC" w:rsidRPr="00000CDC" w:rsidRDefault="00000CDC" w:rsidP="00000CDC">
      <w:pPr>
        <w:pStyle w:val="Paragrafoelenco"/>
        <w:numPr>
          <w:ilvl w:val="0"/>
          <w:numId w:val="37"/>
        </w:numPr>
        <w:jc w:val="both"/>
        <w:rPr>
          <w:sz w:val="20"/>
          <w:szCs w:val="20"/>
        </w:rPr>
      </w:pPr>
      <w:r w:rsidRPr="00000CDC">
        <w:rPr>
          <w:sz w:val="20"/>
          <w:szCs w:val="20"/>
        </w:rPr>
        <w:t xml:space="preserve">under the Contract Agreement between RSE </w:t>
      </w:r>
      <w:proofErr w:type="spellStart"/>
      <w:r w:rsidRPr="00000CDC">
        <w:rPr>
          <w:sz w:val="20"/>
          <w:szCs w:val="20"/>
        </w:rPr>
        <w:t>SpA</w:t>
      </w:r>
      <w:proofErr w:type="spellEnd"/>
      <w:r w:rsidRPr="00000CDC">
        <w:rPr>
          <w:sz w:val="20"/>
          <w:szCs w:val="20"/>
        </w:rPr>
        <w:t xml:space="preserve"> and the Italian Ministry of Economic Development for the of </w:t>
      </w:r>
      <w:proofErr w:type="spellStart"/>
      <w:r w:rsidRPr="00000CDC">
        <w:rPr>
          <w:sz w:val="20"/>
          <w:szCs w:val="20"/>
        </w:rPr>
        <w:t>RdS</w:t>
      </w:r>
      <w:proofErr w:type="spellEnd"/>
      <w:r w:rsidRPr="00000CDC">
        <w:rPr>
          <w:sz w:val="20"/>
          <w:szCs w:val="20"/>
        </w:rPr>
        <w:t xml:space="preserve"> period 2012-2014, in compliance with the Decree of November 9, 2012.</w:t>
      </w:r>
    </w:p>
    <w:p w:rsidR="00000CDC" w:rsidRPr="00000CDC" w:rsidRDefault="00000CDC" w:rsidP="00000CDC">
      <w:pPr>
        <w:pStyle w:val="Paragrafoelenco"/>
        <w:numPr>
          <w:ilvl w:val="0"/>
          <w:numId w:val="37"/>
        </w:numPr>
        <w:jc w:val="both"/>
        <w:rPr>
          <w:sz w:val="20"/>
          <w:szCs w:val="20"/>
        </w:rPr>
      </w:pPr>
      <w:r w:rsidRPr="00000CDC">
        <w:rPr>
          <w:sz w:val="20"/>
          <w:szCs w:val="20"/>
        </w:rPr>
        <w:t xml:space="preserve">under the Contract Agreement between RSE </w:t>
      </w:r>
      <w:proofErr w:type="spellStart"/>
      <w:r w:rsidRPr="00000CDC">
        <w:rPr>
          <w:sz w:val="20"/>
          <w:szCs w:val="20"/>
        </w:rPr>
        <w:t>SpA</w:t>
      </w:r>
      <w:proofErr w:type="spellEnd"/>
      <w:r w:rsidRPr="00000CDC">
        <w:rPr>
          <w:sz w:val="20"/>
          <w:szCs w:val="20"/>
        </w:rPr>
        <w:t xml:space="preserve"> and the Italian Ministry of Economic Development for the </w:t>
      </w:r>
      <w:proofErr w:type="spellStart"/>
      <w:r w:rsidRPr="00000CDC">
        <w:rPr>
          <w:sz w:val="20"/>
          <w:szCs w:val="20"/>
        </w:rPr>
        <w:t>RdS</w:t>
      </w:r>
      <w:proofErr w:type="spellEnd"/>
      <w:r w:rsidRPr="00000CDC">
        <w:rPr>
          <w:sz w:val="20"/>
          <w:szCs w:val="20"/>
        </w:rPr>
        <w:t xml:space="preserve"> period 2015-2017, in compliance with the Decree of 21 April 2016. Reference project: ‘A.5 - </w:t>
      </w:r>
      <w:proofErr w:type="spellStart"/>
      <w:r w:rsidRPr="00000CDC">
        <w:rPr>
          <w:sz w:val="20"/>
          <w:szCs w:val="20"/>
        </w:rPr>
        <w:t>Sicurezza</w:t>
      </w:r>
      <w:proofErr w:type="spellEnd"/>
      <w:r w:rsidRPr="00000CDC">
        <w:rPr>
          <w:sz w:val="20"/>
          <w:szCs w:val="20"/>
        </w:rPr>
        <w:t xml:space="preserve"> e </w:t>
      </w:r>
      <w:proofErr w:type="spellStart"/>
      <w:r w:rsidRPr="00000CDC">
        <w:rPr>
          <w:sz w:val="20"/>
          <w:szCs w:val="20"/>
        </w:rPr>
        <w:t>vulnerabilità</w:t>
      </w:r>
      <w:proofErr w:type="spellEnd"/>
      <w:r w:rsidRPr="00000CDC">
        <w:rPr>
          <w:sz w:val="20"/>
          <w:szCs w:val="20"/>
        </w:rPr>
        <w:t xml:space="preserve"> del </w:t>
      </w:r>
      <w:proofErr w:type="spellStart"/>
      <w:r w:rsidRPr="00000CDC">
        <w:rPr>
          <w:sz w:val="20"/>
          <w:szCs w:val="20"/>
        </w:rPr>
        <w:t>sistema</w:t>
      </w:r>
      <w:proofErr w:type="spellEnd"/>
      <w:r w:rsidRPr="00000CDC">
        <w:rPr>
          <w:sz w:val="20"/>
          <w:szCs w:val="20"/>
        </w:rPr>
        <w:t xml:space="preserve"> </w:t>
      </w:r>
      <w:proofErr w:type="spellStart"/>
      <w:r w:rsidRPr="00000CDC">
        <w:rPr>
          <w:sz w:val="20"/>
          <w:szCs w:val="20"/>
        </w:rPr>
        <w:t>elettrico</w:t>
      </w:r>
      <w:proofErr w:type="spellEnd"/>
      <w:r w:rsidRPr="00000CDC">
        <w:rPr>
          <w:sz w:val="20"/>
          <w:szCs w:val="20"/>
        </w:rPr>
        <w:t xml:space="preserve">’, </w:t>
      </w:r>
      <w:proofErr w:type="spellStart"/>
      <w:r w:rsidRPr="00000CDC">
        <w:rPr>
          <w:sz w:val="20"/>
          <w:szCs w:val="20"/>
        </w:rPr>
        <w:t>Frigerio</w:t>
      </w:r>
      <w:proofErr w:type="spellEnd"/>
      <w:r w:rsidRPr="00000CDC">
        <w:rPr>
          <w:sz w:val="20"/>
          <w:szCs w:val="20"/>
        </w:rPr>
        <w:t xml:space="preserve">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1"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11"/>
    </w:p>
    <w:p w:rsidR="00BA14E3" w:rsidRDefault="009F3C6C" w:rsidP="00B44B71">
      <w:pPr>
        <w:spacing w:after="0" w:line="240" w:lineRule="auto"/>
        <w:jc w:val="both"/>
        <w:rPr>
          <w:rFonts w:ascii="Times New Roman" w:hAnsi="Times New Roman"/>
          <w:sz w:val="20"/>
          <w:szCs w:val="20"/>
        </w:rPr>
      </w:pPr>
      <w:r>
        <w:rPr>
          <w:rFonts w:ascii="Times New Roman" w:hAnsi="Times New Roman"/>
          <w:sz w:val="20"/>
          <w:szCs w:val="20"/>
        </w:rPr>
        <w:t>“</w:t>
      </w:r>
      <w:r w:rsidR="00BA14E3" w:rsidRPr="00BA14E3">
        <w:rPr>
          <w:rFonts w:ascii="Times New Roman" w:hAnsi="Times New Roman"/>
          <w:sz w:val="20"/>
          <w:szCs w:val="20"/>
        </w:rPr>
        <w:t>Grid Interpolator v.</w:t>
      </w:r>
      <w:ins w:id="12" w:author="RSE SpA" w:date="2018-08-08T08:34:00Z">
        <w:r w:rsidR="00000CDC">
          <w:rPr>
            <w:rFonts w:ascii="Times New Roman" w:hAnsi="Times New Roman"/>
            <w:sz w:val="20"/>
            <w:szCs w:val="20"/>
          </w:rPr>
          <w:t>2</w:t>
        </w:r>
      </w:ins>
      <w:del w:id="13" w:author="RSE SpA" w:date="2018-08-08T08:34:00Z">
        <w:r w:rsidR="00BA14E3" w:rsidRPr="00BA14E3" w:rsidDel="00000CDC">
          <w:rPr>
            <w:rFonts w:ascii="Times New Roman" w:hAnsi="Times New Roman"/>
            <w:sz w:val="20"/>
            <w:szCs w:val="20"/>
          </w:rPr>
          <w:delText>1</w:delText>
        </w:r>
      </w:del>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BA14E3" w:rsidRPr="00BA14E3">
        <w:rPr>
          <w:rFonts w:ascii="Times New Roman" w:hAnsi="Times New Roman"/>
          <w:sz w:val="20"/>
          <w:szCs w:val="20"/>
        </w:rPr>
        <w:t>reads a 3D field of values from an input grid and interpolates them on an output grid with a different spatial resolution</w:t>
      </w:r>
      <w:r w:rsidR="00BA14E3">
        <w:rPr>
          <w:rFonts w:ascii="Times New Roman" w:hAnsi="Times New Roman"/>
          <w:sz w:val="20"/>
          <w:szCs w:val="20"/>
        </w:rPr>
        <w:t>.</w:t>
      </w:r>
      <w:r w:rsidR="00B44B71">
        <w:rPr>
          <w:rFonts w:ascii="Times New Roman" w:hAnsi="Times New Roman"/>
          <w:sz w:val="20"/>
          <w:szCs w:val="20"/>
        </w:rPr>
        <w:t xml:space="preserve"> The input file is a xyz file </w:t>
      </w:r>
      <w:r w:rsidR="00B44B71" w:rsidRPr="00B44B71">
        <w:rPr>
          <w:rFonts w:ascii="Times New Roman" w:hAnsi="Times New Roman"/>
          <w:sz w:val="20"/>
          <w:szCs w:val="20"/>
        </w:rPr>
        <w:t>(with two additional ad-hoc lines at the beginning). The output field is available in both the file formats xyz and DEM. This tool is also useful to post-proces</w:t>
      </w:r>
      <w:r w:rsidR="00B44B71">
        <w:rPr>
          <w:rFonts w:ascii="Times New Roman" w:hAnsi="Times New Roman"/>
          <w:sz w:val="20"/>
          <w:szCs w:val="20"/>
        </w:rPr>
        <w:t xml:space="preserve">s the 2D fields of the maximum </w:t>
      </w:r>
      <w:r w:rsidR="00B44B71" w:rsidRPr="00B44B71">
        <w:rPr>
          <w:rFonts w:ascii="Times New Roman" w:hAnsi="Times New Roman"/>
          <w:sz w:val="20"/>
          <w:szCs w:val="20"/>
        </w:rPr>
        <w:t>specific height and the maximum water depth as estimated by SPHERA v.</w:t>
      </w:r>
      <w:ins w:id="14" w:author="RSE SpA" w:date="2018-08-08T08:34:00Z">
        <w:r w:rsidR="00000CDC">
          <w:rPr>
            <w:rFonts w:ascii="Times New Roman" w:hAnsi="Times New Roman"/>
            <w:sz w:val="20"/>
            <w:szCs w:val="20"/>
          </w:rPr>
          <w:t>9</w:t>
        </w:r>
      </w:ins>
      <w:del w:id="15" w:author="RSE SpA" w:date="2018-08-08T08:34:00Z">
        <w:r w:rsidR="00B44B71" w:rsidRPr="00B44B71" w:rsidDel="00000CDC">
          <w:rPr>
            <w:rFonts w:ascii="Times New Roman" w:hAnsi="Times New Roman"/>
            <w:sz w:val="20"/>
            <w:szCs w:val="20"/>
          </w:rPr>
          <w:delText>8</w:delText>
        </w:r>
      </w:del>
      <w:r w:rsidR="00B44B71" w:rsidRPr="00B44B71">
        <w:rPr>
          <w:rFonts w:ascii="Times New Roman" w:hAnsi="Times New Roman"/>
          <w:sz w:val="20"/>
          <w:szCs w:val="20"/>
        </w:rPr>
        <w:t>.0</w:t>
      </w:r>
      <w:ins w:id="16" w:author="RSE SpA" w:date="2018-08-08T08:35:00Z">
        <w:r w:rsidR="00000CDC">
          <w:rPr>
            <w:rFonts w:ascii="Times New Roman" w:hAnsi="Times New Roman"/>
            <w:sz w:val="20"/>
            <w:szCs w:val="20"/>
          </w:rPr>
          <w:t>.0</w:t>
        </w:r>
      </w:ins>
      <w:r w:rsidR="00B44B71" w:rsidRPr="00B44B71">
        <w:rPr>
          <w:rFonts w:ascii="Times New Roman" w:hAnsi="Times New Roman"/>
          <w:sz w:val="20"/>
          <w:szCs w:val="20"/>
        </w:rPr>
        <w:t xml:space="preserve"> (RSE </w:t>
      </w:r>
      <w:proofErr w:type="spellStart"/>
      <w:r w:rsidR="00B44B71" w:rsidRPr="00B44B71">
        <w:rPr>
          <w:rFonts w:ascii="Times New Roman" w:hAnsi="Times New Roman"/>
          <w:sz w:val="20"/>
          <w:szCs w:val="20"/>
        </w:rPr>
        <w:t>SpA</w:t>
      </w:r>
      <w:proofErr w:type="spellEnd"/>
      <w:r w:rsidR="00B44B71" w:rsidRPr="00B44B71">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ins w:id="17" w:author="RSE SpA" w:date="2018-08-08T08:35:00Z">
        <w:r w:rsidR="00000CDC">
          <w:rPr>
            <w:rFonts w:ascii="Times New Roman" w:hAnsi="Times New Roman"/>
            <w:sz w:val="20"/>
            <w:szCs w:val="20"/>
          </w:rPr>
          <w:t>-2018</w:t>
        </w:r>
      </w:ins>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BA14E3" w:rsidRPr="00BA14E3">
        <w:rPr>
          <w:rFonts w:ascii="Times New Roman" w:hAnsi="Times New Roman"/>
          <w:sz w:val="20"/>
          <w:szCs w:val="20"/>
        </w:rPr>
        <w:t>Grid Interpolator v.</w:t>
      </w:r>
      <w:ins w:id="18" w:author="RSE SpA" w:date="2018-08-08T08:35:00Z">
        <w:r w:rsidR="00000CDC">
          <w:rPr>
            <w:rFonts w:ascii="Times New Roman" w:hAnsi="Times New Roman"/>
            <w:sz w:val="20"/>
            <w:szCs w:val="20"/>
          </w:rPr>
          <w:t>2</w:t>
        </w:r>
      </w:ins>
      <w:del w:id="19" w:author="RSE SpA" w:date="2018-08-08T08:35:00Z">
        <w:r w:rsidR="00BA14E3" w:rsidRPr="00BA14E3" w:rsidDel="00000CDC">
          <w:rPr>
            <w:rFonts w:ascii="Times New Roman" w:hAnsi="Times New Roman"/>
            <w:sz w:val="20"/>
            <w:szCs w:val="20"/>
          </w:rPr>
          <w:delText>1</w:delText>
        </w:r>
      </w:del>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w:t>
      </w:r>
      <w:ins w:id="20" w:author="RSE SpA" w:date="2018-08-08T08:35:00Z">
        <w:r w:rsidR="00000CDC">
          <w:rPr>
            <w:rFonts w:ascii="Times New Roman" w:hAnsi="Times New Roman"/>
            <w:sz w:val="20"/>
            <w:szCs w:val="20"/>
          </w:rPr>
          <w:t>2</w:t>
        </w:r>
      </w:ins>
      <w:del w:id="21" w:author="RSE SpA" w:date="2018-08-08T08:35:00Z">
        <w:r w:rsidR="00BA14E3" w:rsidRPr="00BA14E3" w:rsidDel="00000CDC">
          <w:rPr>
            <w:rFonts w:ascii="Times New Roman" w:hAnsi="Times New Roman"/>
            <w:sz w:val="20"/>
            <w:szCs w:val="20"/>
          </w:rPr>
          <w:delText>1</w:delText>
        </w:r>
      </w:del>
      <w:r w:rsidR="00BA14E3" w:rsidRPr="00BA14E3">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44B71" w:rsidRDefault="00B44B71" w:rsidP="007D2B2E">
      <w:pPr>
        <w:spacing w:after="0" w:line="240" w:lineRule="auto"/>
        <w:jc w:val="both"/>
        <w:rPr>
          <w:rFonts w:ascii="Times New Roman" w:hAnsi="Times New Roman"/>
          <w:sz w:val="20"/>
          <w:szCs w:val="20"/>
        </w:rPr>
      </w:pPr>
      <w:r>
        <w:rPr>
          <w:rFonts w:ascii="Times New Roman" w:hAnsi="Times New Roman"/>
          <w:sz w:val="20"/>
          <w:szCs w:val="20"/>
        </w:rPr>
        <w:t>Two additional lines are reported at the beginning of the xyz input file “</w:t>
      </w:r>
      <w:proofErr w:type="spellStart"/>
      <w:r>
        <w:rPr>
          <w:rFonts w:ascii="Times New Roman" w:hAnsi="Times New Roman"/>
          <w:sz w:val="20"/>
          <w:szCs w:val="20"/>
        </w:rPr>
        <w:t>input_field.prn</w:t>
      </w:r>
      <w:proofErr w:type="spellEnd"/>
      <w:r>
        <w:rPr>
          <w:rFonts w:ascii="Times New Roman" w:hAnsi="Times New Roman"/>
          <w:sz w:val="20"/>
          <w:szCs w:val="20"/>
        </w:rPr>
        <w:t>”, as in the following example:</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dx_out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dy_out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dz_out</w:t>
      </w:r>
      <w:proofErr w:type="spellEnd"/>
      <w:r w:rsidRPr="00B44B71">
        <w:rPr>
          <w:rFonts w:ascii="Times New Roman" w:hAnsi="Times New Roman"/>
          <w:sz w:val="20"/>
          <w:szCs w:val="20"/>
        </w:rPr>
        <w:cr/>
        <w:t xml:space="preserve">       21822  1152.77000    71.07100     0.00000 25779.70000  9926.20000     1.00000     9.47609     9.47609     1.00000</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with the following parameter definition: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Pr>
          <w:rFonts w:ascii="Times New Roman" w:hAnsi="Times New Roman"/>
          <w:sz w:val="20"/>
          <w:szCs w:val="20"/>
        </w:rPr>
        <w:t>: number of points in the input file;</w:t>
      </w:r>
    </w:p>
    <w:p w:rsidR="00B44B71" w:rsidRP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minimum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r w:rsidRPr="00B44B71">
        <w:rPr>
          <w:rFonts w:ascii="Times New Roman" w:hAnsi="Times New Roman"/>
          <w:sz w:val="20"/>
          <w:szCs w:val="20"/>
          <w:lang w:val="fr-FR"/>
        </w:rPr>
        <w:t>y_min</w:t>
      </w:r>
      <w:proofErr w:type="spellEnd"/>
      <w:r w:rsidRPr="00B44B71">
        <w:rPr>
          <w:rFonts w:ascii="Times New Roman" w:hAnsi="Times New Roman"/>
          <w:sz w:val="20"/>
          <w:szCs w:val="20"/>
          <w:lang w:val="fr-FR"/>
        </w:rPr>
        <w:t>: minimum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r w:rsidRPr="00B44B71">
        <w:rPr>
          <w:rFonts w:ascii="Times New Roman" w:hAnsi="Times New Roman"/>
          <w:sz w:val="20"/>
          <w:szCs w:val="20"/>
          <w:lang w:val="fr-FR"/>
        </w:rPr>
        <w:t>z_min</w:t>
      </w:r>
      <w:proofErr w:type="spellEnd"/>
      <w:r w:rsidRPr="00B44B71">
        <w:rPr>
          <w:rFonts w:ascii="Times New Roman" w:hAnsi="Times New Roman"/>
          <w:sz w:val="20"/>
          <w:szCs w:val="20"/>
          <w:lang w:val="fr-FR"/>
        </w:rPr>
        <w:t>: minimum z-</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x_max</w:t>
      </w:r>
      <w:proofErr w:type="spellEnd"/>
      <w:r>
        <w:rPr>
          <w:rFonts w:ascii="Times New Roman" w:hAnsi="Times New Roman"/>
          <w:sz w:val="20"/>
          <w:szCs w:val="20"/>
        </w:rPr>
        <w:t>: maximum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r w:rsidRPr="00B44B71">
        <w:rPr>
          <w:rFonts w:ascii="Times New Roman" w:hAnsi="Times New Roman"/>
          <w:sz w:val="20"/>
          <w:szCs w:val="20"/>
          <w:lang w:val="fr-FR"/>
        </w:rPr>
        <w:t>y_max</w:t>
      </w:r>
      <w:proofErr w:type="spellEnd"/>
      <w:r w:rsidRPr="00B44B71">
        <w:rPr>
          <w:rFonts w:ascii="Times New Roman" w:hAnsi="Times New Roman"/>
          <w:sz w:val="20"/>
          <w:szCs w:val="20"/>
          <w:lang w:val="fr-FR"/>
        </w:rPr>
        <w:t>: maximum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z_max</w:t>
      </w:r>
      <w:proofErr w:type="spellEnd"/>
      <w:r>
        <w:rPr>
          <w:rFonts w:ascii="Times New Roman" w:hAnsi="Times New Roman"/>
          <w:sz w:val="20"/>
          <w:szCs w:val="20"/>
        </w:rPr>
        <w:t>: maximum z-coordinate;</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dx_out</w:t>
      </w:r>
      <w:proofErr w:type="spellEnd"/>
      <w:r>
        <w:rPr>
          <w:rFonts w:ascii="Times New Roman" w:hAnsi="Times New Roman"/>
          <w:sz w:val="20"/>
          <w:szCs w:val="20"/>
        </w:rPr>
        <w:t>: spatial resolution of the output field along the x-axis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dy_out</w:t>
      </w:r>
      <w:proofErr w:type="spellEnd"/>
      <w:r>
        <w:rPr>
          <w:rFonts w:ascii="Times New Roman" w:hAnsi="Times New Roman"/>
          <w:sz w:val="20"/>
          <w:szCs w:val="20"/>
        </w:rPr>
        <w:t>: spatial resolution of the output field along the y-axis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dz_out</w:t>
      </w:r>
      <w:proofErr w:type="spellEnd"/>
      <w:r>
        <w:rPr>
          <w:rFonts w:ascii="Times New Roman" w:hAnsi="Times New Roman"/>
          <w:sz w:val="20"/>
          <w:szCs w:val="20"/>
        </w:rPr>
        <w:t>: spatial resolution of the output field along the z-axis direction.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The format of the first additional line does not alter the tool execution.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Fortran format specifier of the second additional line is ‘(</w:t>
      </w:r>
      <w:r w:rsidRPr="00B44B71">
        <w:rPr>
          <w:rFonts w:ascii="Times New Roman" w:hAnsi="Times New Roman"/>
          <w:sz w:val="20"/>
          <w:szCs w:val="20"/>
        </w:rPr>
        <w:t>i12,9(g12.5)</w:t>
      </w:r>
      <w:r>
        <w:rPr>
          <w:rFonts w:ascii="Times New Roman" w:hAnsi="Times New Roman"/>
          <w:sz w:val="20"/>
          <w:szCs w:val="20"/>
        </w:rPr>
        <w:t>)’ .</w:t>
      </w: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Pr="009B6326"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22" w:name="_Ref521064938"/>
      <w:bookmarkStart w:id="23" w:name="_Toc521070849"/>
      <w:commentRangeStart w:id="24"/>
      <w:r w:rsidRPr="009B6326">
        <w:rPr>
          <w:rFonts w:ascii="Times New Roman" w:hAnsi="Times New Roman"/>
          <w:bCs w:val="0"/>
          <w:i w:val="0"/>
          <w:iCs w:val="0"/>
          <w:sz w:val="24"/>
          <w:szCs w:val="24"/>
        </w:rPr>
        <w:lastRenderedPageBreak/>
        <w:t>Tutorials</w:t>
      </w:r>
      <w:bookmarkEnd w:id="22"/>
      <w:bookmarkEnd w:id="23"/>
      <w:commentRangeEnd w:id="24"/>
      <w:r>
        <w:rPr>
          <w:rStyle w:val="Rimandocommento"/>
          <w:rFonts w:ascii="Calibri" w:eastAsia="Calibri" w:hAnsi="Calibri"/>
          <w:b w:val="0"/>
          <w:bCs w:val="0"/>
          <w:i w:val="0"/>
          <w:iCs w:val="0"/>
        </w:rPr>
        <w:commentReference w:id="24"/>
      </w:r>
    </w:p>
    <w:p w:rsidR="00F90CBE" w:rsidRPr="0057550C" w:rsidRDefault="00F90CBE" w:rsidP="00F90CBE">
      <w:pPr>
        <w:spacing w:after="0" w:line="240" w:lineRule="auto"/>
        <w:jc w:val="both"/>
        <w:rPr>
          <w:rFonts w:ascii="Times New Roman" w:hAnsi="Times New Roman"/>
          <w:sz w:val="20"/>
          <w:szCs w:val="24"/>
        </w:rPr>
      </w:pPr>
      <w:r>
        <w:rPr>
          <w:rFonts w:ascii="Times New Roman" w:hAnsi="Times New Roman"/>
          <w:sz w:val="20"/>
          <w:szCs w:val="24"/>
        </w:rPr>
        <w:t xml:space="preserve">Grid Interpolator </w:t>
      </w:r>
      <w:r>
        <w:rPr>
          <w:rFonts w:ascii="Times New Roman" w:hAnsi="Times New Roman"/>
          <w:sz w:val="20"/>
          <w:szCs w:val="24"/>
        </w:rPr>
        <w:t xml:space="preserve">v.2.0 is validated on </w:t>
      </w:r>
      <w:r>
        <w:rPr>
          <w:rFonts w:ascii="Times New Roman" w:hAnsi="Times New Roman"/>
          <w:sz w:val="20"/>
          <w:szCs w:val="24"/>
        </w:rPr>
        <w:t>3</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bookmarkStart w:id="25"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F90CBE"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F90CBE" w:rsidRPr="0007749D" w:rsidRDefault="00F90CBE" w:rsidP="00F90CBE">
      <w:pPr>
        <w:spacing w:after="0" w:line="240" w:lineRule="auto"/>
        <w:jc w:val="both"/>
        <w:rPr>
          <w:rFonts w:ascii="Times New Roman" w:hAnsi="Times New Roman"/>
          <w:sz w:val="20"/>
          <w:szCs w:val="24"/>
        </w:rPr>
      </w:pPr>
      <w:bookmarkStart w:id="26" w:name="_GoBack"/>
      <w:bookmarkEnd w:id="26"/>
      <w:r w:rsidRPr="0007749D">
        <w:rPr>
          <w:rFonts w:ascii="Times New Roman" w:hAnsi="Times New Roman"/>
          <w:sz w:val="20"/>
          <w:szCs w:val="24"/>
        </w:rPr>
        <w:t xml:space="preserve">This tutorial is completely described in </w:t>
      </w:r>
      <w:proofErr w:type="spellStart"/>
      <w:r w:rsidRPr="0007749D">
        <w:rPr>
          <w:rFonts w:ascii="Times New Roman" w:hAnsi="Times New Roman"/>
          <w:sz w:val="20"/>
          <w:szCs w:val="24"/>
        </w:rPr>
        <w:t>Amicarelli</w:t>
      </w:r>
      <w:proofErr w:type="spellEnd"/>
      <w:r w:rsidRPr="0007749D">
        <w:rPr>
          <w:rFonts w:ascii="Times New Roman" w:hAnsi="Times New Roman"/>
          <w:sz w:val="20"/>
          <w:szCs w:val="24"/>
        </w:rPr>
        <w:t xml:space="preserve">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25"/>
    </w:p>
    <w:p w:rsidR="00F90CBE" w:rsidRPr="0057550C"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F90CBE" w:rsidRDefault="00F90CBE" w:rsidP="00F90CBE">
      <w:pPr>
        <w:spacing w:after="0" w:line="240" w:lineRule="auto"/>
        <w:jc w:val="both"/>
        <w:rPr>
          <w:rFonts w:ascii="Times New Roman" w:hAnsi="Times New Roman"/>
          <w:sz w:val="20"/>
          <w:szCs w:val="20"/>
        </w:rPr>
      </w:pPr>
    </w:p>
    <w:p w:rsidR="00F90CBE" w:rsidRPr="000030FC"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27" w:name="_Toc521070886"/>
      <w:bookmarkStart w:id="28" w:name="_Ref520373754"/>
      <w:commentRangeStart w:id="29"/>
      <w:r w:rsidRPr="000030FC">
        <w:rPr>
          <w:rFonts w:ascii="Times New Roman" w:hAnsi="Times New Roman"/>
          <w:bCs w:val="0"/>
          <w:i w:val="0"/>
          <w:iCs w:val="0"/>
          <w:sz w:val="24"/>
          <w:szCs w:val="24"/>
        </w:rPr>
        <w:t>References</w:t>
      </w:r>
      <w:bookmarkEnd w:id="27"/>
      <w:commentRangeEnd w:id="29"/>
      <w:r>
        <w:rPr>
          <w:rStyle w:val="Rimandocommento"/>
          <w:rFonts w:ascii="Calibri" w:eastAsia="Calibri" w:hAnsi="Calibri"/>
          <w:b w:val="0"/>
          <w:bCs w:val="0"/>
          <w:i w:val="0"/>
          <w:iCs w:val="0"/>
        </w:rPr>
        <w:commentReference w:id="29"/>
      </w:r>
    </w:p>
    <w:p w:rsidR="00F90CBE" w:rsidRDefault="00F90CBE" w:rsidP="00F90CBE">
      <w:pPr>
        <w:pStyle w:val="Paragrafoelenco"/>
        <w:numPr>
          <w:ilvl w:val="0"/>
          <w:numId w:val="38"/>
        </w:numPr>
        <w:jc w:val="both"/>
        <w:rPr>
          <w:sz w:val="20"/>
        </w:rPr>
      </w:pPr>
      <w:bookmarkStart w:id="30" w:name="_Ref520967512"/>
      <w:bookmarkStart w:id="31" w:name="_Ref521406204"/>
      <w:r w:rsidRPr="0007749D">
        <w:rPr>
          <w:sz w:val="20"/>
        </w:rPr>
        <w:t>Amicarelli A., 2018; Modellazione fluidodinamica SPH 3D per la propagazione di 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30"/>
    </w:p>
    <w:p w:rsidR="00F90CBE" w:rsidRPr="0057550C" w:rsidRDefault="00F90CBE" w:rsidP="00F90CBE">
      <w:pPr>
        <w:pStyle w:val="Paragrafoelenco"/>
        <w:numPr>
          <w:ilvl w:val="0"/>
          <w:numId w:val="38"/>
        </w:numPr>
        <w:jc w:val="both"/>
        <w:rPr>
          <w:sz w:val="20"/>
        </w:rPr>
      </w:pPr>
      <w:bookmarkStart w:id="32" w:name="_Ref521476512"/>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w:t>
      </w:r>
      <w:proofErr w:type="spellStart"/>
      <w:r w:rsidRPr="0057550C">
        <w:rPr>
          <w:sz w:val="20"/>
        </w:rPr>
        <w:t>Fluid</w:t>
      </w:r>
      <w:proofErr w:type="spellEnd"/>
      <w:r w:rsidRPr="0057550C">
        <w:rPr>
          <w:sz w:val="20"/>
        </w:rPr>
        <w:t xml:space="preserve"> Dynamics, 31(10):413-434; DOI 10.1080/10618562.2017.1422731</w:t>
      </w:r>
      <w:bookmarkEnd w:id="28"/>
      <w:bookmarkEnd w:id="31"/>
      <w:bookmarkEnd w:id="32"/>
    </w:p>
    <w:p w:rsidR="00F90CBE" w:rsidRDefault="00F90CBE" w:rsidP="00F90CBE">
      <w:pPr>
        <w:pStyle w:val="Paragrafoelenco"/>
        <w:numPr>
          <w:ilvl w:val="0"/>
          <w:numId w:val="38"/>
        </w:numPr>
        <w:jc w:val="both"/>
        <w:rPr>
          <w:sz w:val="20"/>
        </w:rPr>
      </w:pPr>
      <w:bookmarkStart w:id="33" w:name="_Ref52140620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33"/>
    </w:p>
    <w:p w:rsidR="00F90CBE" w:rsidRDefault="00F90CBE" w:rsidP="00B44B71">
      <w:pPr>
        <w:spacing w:after="0" w:line="240" w:lineRule="auto"/>
        <w:jc w:val="both"/>
        <w:rPr>
          <w:rFonts w:ascii="Times New Roman" w:hAnsi="Times New Roman"/>
          <w:sz w:val="20"/>
          <w:szCs w:val="20"/>
        </w:rPr>
      </w:pPr>
    </w:p>
    <w:sectPr w:rsidR="00F90CB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RSE SpA" w:date="2018-08-08T08:34:00Z" w:initials=".">
    <w:p w:rsidR="00000CDC" w:rsidRDefault="00000CDC">
      <w:pPr>
        <w:pStyle w:val="Testocommento"/>
      </w:pPr>
      <w:r>
        <w:rPr>
          <w:rStyle w:val="Rimandocommento"/>
        </w:rPr>
        <w:annotationRef/>
      </w:r>
      <w:r w:rsidR="00F90CBE">
        <w:t>part revised</w:t>
      </w:r>
    </w:p>
  </w:comment>
  <w:comment w:id="24" w:author="RSE SpA" w:date="2018-08-08T08:35:00Z" w:initials=".">
    <w:p w:rsidR="00F90CBE" w:rsidRDefault="00F90CBE" w:rsidP="00F90CBE">
      <w:pPr>
        <w:pStyle w:val="Testocommento"/>
      </w:pPr>
      <w:r>
        <w:rPr>
          <w:rStyle w:val="Rimandocommento"/>
        </w:rPr>
        <w:annotationRef/>
      </w:r>
      <w:r>
        <w:t>new part</w:t>
      </w:r>
    </w:p>
  </w:comment>
  <w:comment w:id="29" w:author="RSE SpA" w:date="2018-08-08T08:35:00Z" w:initials=".">
    <w:p w:rsidR="00F90CBE" w:rsidRDefault="00F90CBE" w:rsidP="00F90CBE">
      <w:pPr>
        <w:pStyle w:val="Testocommento"/>
      </w:pPr>
      <w:r>
        <w:rPr>
          <w:rStyle w:val="Rimandocommento"/>
        </w:rPr>
        <w:annotationRef/>
      </w:r>
      <w:r>
        <w:t>new 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3">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2">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3">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DA462FF"/>
    <w:multiLevelType w:val="hybridMultilevel"/>
    <w:tmpl w:val="5C824E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30"/>
  </w:num>
  <w:num w:numId="4">
    <w:abstractNumId w:val="0"/>
  </w:num>
  <w:num w:numId="5">
    <w:abstractNumId w:val="32"/>
  </w:num>
  <w:num w:numId="6">
    <w:abstractNumId w:val="9"/>
  </w:num>
  <w:num w:numId="7">
    <w:abstractNumId w:val="19"/>
  </w:num>
  <w:num w:numId="8">
    <w:abstractNumId w:val="14"/>
  </w:num>
  <w:num w:numId="9">
    <w:abstractNumId w:val="18"/>
  </w:num>
  <w:num w:numId="10">
    <w:abstractNumId w:val="3"/>
  </w:num>
  <w:num w:numId="11">
    <w:abstractNumId w:val="6"/>
  </w:num>
  <w:num w:numId="12">
    <w:abstractNumId w:val="35"/>
  </w:num>
  <w:num w:numId="13">
    <w:abstractNumId w:val="36"/>
  </w:num>
  <w:num w:numId="14">
    <w:abstractNumId w:val="26"/>
  </w:num>
  <w:num w:numId="15">
    <w:abstractNumId w:val="23"/>
  </w:num>
  <w:num w:numId="16">
    <w:abstractNumId w:val="29"/>
  </w:num>
  <w:num w:numId="17">
    <w:abstractNumId w:val="2"/>
  </w:num>
  <w:num w:numId="18">
    <w:abstractNumId w:val="22"/>
  </w:num>
  <w:num w:numId="19">
    <w:abstractNumId w:val="17"/>
  </w:num>
  <w:num w:numId="20">
    <w:abstractNumId w:val="31"/>
  </w:num>
  <w:num w:numId="21">
    <w:abstractNumId w:val="34"/>
  </w:num>
  <w:num w:numId="22">
    <w:abstractNumId w:val="25"/>
  </w:num>
  <w:num w:numId="23">
    <w:abstractNumId w:val="27"/>
  </w:num>
  <w:num w:numId="24">
    <w:abstractNumId w:val="13"/>
  </w:num>
  <w:num w:numId="25">
    <w:abstractNumId w:val="20"/>
  </w:num>
  <w:num w:numId="26">
    <w:abstractNumId w:val="5"/>
  </w:num>
  <w:num w:numId="27">
    <w:abstractNumId w:val="12"/>
  </w:num>
  <w:num w:numId="28">
    <w:abstractNumId w:val="24"/>
  </w:num>
  <w:num w:numId="29">
    <w:abstractNumId w:val="10"/>
  </w:num>
  <w:num w:numId="30">
    <w:abstractNumId w:val="8"/>
  </w:num>
  <w:num w:numId="31">
    <w:abstractNumId w:val="4"/>
  </w:num>
  <w:num w:numId="32">
    <w:abstractNumId w:val="16"/>
  </w:num>
  <w:num w:numId="33">
    <w:abstractNumId w:val="21"/>
  </w:num>
  <w:num w:numId="34">
    <w:abstractNumId w:val="28"/>
  </w:num>
  <w:num w:numId="35">
    <w:abstractNumId w:val="11"/>
  </w:num>
  <w:num w:numId="36">
    <w:abstractNumId w:val="1"/>
  </w:num>
  <w:num w:numId="37">
    <w:abstractNumId w:val="3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0CD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90CBE"/>
    <w:rsid w:val="00FC5039"/>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3FCBB-8603-4CAF-951C-9C3E6843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Pages>
  <Words>807</Words>
  <Characters>4603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RSE SpA</cp:lastModifiedBy>
  <cp:revision>104</cp:revision>
  <cp:lastPrinted>2015-10-28T17:36:00Z</cp:lastPrinted>
  <dcterms:created xsi:type="dcterms:W3CDTF">2015-08-26T07:54:00Z</dcterms:created>
  <dcterms:modified xsi:type="dcterms:W3CDTF">2018-08-08T06:38:00Z</dcterms:modified>
</cp:coreProperties>
</file>